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543AD" w14:textId="77777777" w:rsidR="00673884" w:rsidRPr="009945C4" w:rsidRDefault="00E17FA1" w:rsidP="009945C4">
      <w:pPr>
        <w:pStyle w:val="Heading1"/>
        <w:jc w:val="center"/>
        <w:rPr>
          <w:color w:val="FF0000"/>
          <w:rPrChange w:id="0" w:author="Dan Childers" w:date="2022-03-10T10:49:00Z">
            <w:rPr/>
          </w:rPrChange>
        </w:rPr>
        <w:pPrChange w:id="1" w:author="Dan Childers" w:date="2022-03-10T10:49:00Z">
          <w:pPr>
            <w:pStyle w:val="Heading1"/>
          </w:pPr>
        </w:pPrChange>
      </w:pPr>
      <w:bookmarkStart w:id="2" w:name="data-management-plan"/>
      <w:r w:rsidRPr="009945C4">
        <w:rPr>
          <w:color w:val="FF0000"/>
          <w:rPrChange w:id="3" w:author="Dan Childers" w:date="2022-03-10T10:49:00Z">
            <w:rPr/>
          </w:rPrChange>
        </w:rPr>
        <w:t>Data Management Plan</w:t>
      </w:r>
    </w:p>
    <w:p w14:paraId="7C7212AB" w14:textId="7FE1F934" w:rsidR="00673884" w:rsidRDefault="009945C4">
      <w:pPr>
        <w:pStyle w:val="Heading2"/>
      </w:pPr>
      <w:bookmarkStart w:id="4" w:name="overview"/>
      <w:ins w:id="5" w:author="Dan Childers" w:date="2022-03-10T10:50:00Z">
        <w:r>
          <w:t>O</w:t>
        </w:r>
      </w:ins>
      <w:del w:id="6" w:author="Dan Childers" w:date="2022-03-10T10:50:00Z">
        <w:r w:rsidR="00E17FA1" w:rsidDel="009945C4">
          <w:delText>o</w:delText>
        </w:r>
      </w:del>
      <w:r w:rsidR="00E17FA1">
        <w:t>verview</w:t>
      </w:r>
    </w:p>
    <w:p w14:paraId="3F432D9F" w14:textId="151A48F3" w:rsidR="00673884" w:rsidRDefault="00E17FA1">
      <w:pPr>
        <w:pStyle w:val="FirstParagraph"/>
      </w:pPr>
      <w:r>
        <w:t xml:space="preserve">Information Management (IM) is an integral component of the CAP research program with the overarching goals of: </w:t>
      </w:r>
      <w:del w:id="7" w:author="Dan Childers" w:date="2022-03-10T10:50:00Z">
        <w:r w:rsidDel="009945C4">
          <w:delText>(</w:delText>
        </w:r>
      </w:del>
      <w:r>
        <w:t xml:space="preserve">1) supporting data acquisition; </w:t>
      </w:r>
      <w:del w:id="8" w:author="Dan Childers" w:date="2022-03-10T10:50:00Z">
        <w:r w:rsidDel="009945C4">
          <w:delText>(</w:delText>
        </w:r>
      </w:del>
      <w:r>
        <w:t>2) archiving well-structured and -documented research data in long-term data repositories for the benefit of t</w:t>
      </w:r>
      <w:r>
        <w:t xml:space="preserve">he scientific community, decision makers, and public; </w:t>
      </w:r>
      <w:del w:id="9" w:author="Dan Childers" w:date="2022-03-10T10:50:00Z">
        <w:r w:rsidDel="009945C4">
          <w:delText>(</w:delText>
        </w:r>
      </w:del>
      <w:r>
        <w:t xml:space="preserve">3) enabling and promoting dataset discovery and access; and </w:t>
      </w:r>
      <w:del w:id="10" w:author="Dan Childers" w:date="2022-03-10T10:50:00Z">
        <w:r w:rsidDel="009945C4">
          <w:delText>(</w:delText>
        </w:r>
      </w:del>
      <w:r>
        <w:t>4) providing leadership and education on sound data management. CAP maintains high standards for data archival and documentation, adhering t</w:t>
      </w:r>
      <w:r>
        <w:t xml:space="preserve">o all NSF and LTER Network data policies, to ensure the quality of the scientific data and metadata produced. CAP employs a diverse array of tools and technologies to make data resources discoverable and useful, including encoding rich metadata </w:t>
      </w:r>
      <w:del w:id="11" w:author="Dan Childers" w:date="2022-03-10T10:51:00Z">
        <w:r w:rsidDel="009945C4">
          <w:delText xml:space="preserve">in </w:delText>
        </w:r>
      </w:del>
      <w:ins w:id="12" w:author="Dan Childers" w:date="2022-03-10T10:51:00Z">
        <w:r w:rsidR="009945C4">
          <w:t>using</w:t>
        </w:r>
        <w:r w:rsidR="009945C4">
          <w:t xml:space="preserve"> </w:t>
        </w:r>
      </w:ins>
      <w:r>
        <w:t>the Ecol</w:t>
      </w:r>
      <w:r>
        <w:t xml:space="preserve">ogical Metadata Language (EML) </w:t>
      </w:r>
      <w:del w:id="13" w:author="Dan Childers" w:date="2022-03-10T10:51:00Z">
        <w:r w:rsidDel="009945C4">
          <w:delText xml:space="preserve">metadata </w:delText>
        </w:r>
      </w:del>
      <w:r>
        <w:t>schema and archiving data in the Environmental Data Initiative (EDI) data repository. The Information Manager stays abreast of developing technologies and approaches to IM, and incorporates beneficial innovations int</w:t>
      </w:r>
      <w:r>
        <w:t>o a continually evolving and improving IM system that supports the aforementioned IM goals. The Information Manager works with CAP investigators and staff in a variety of capacities to address data management throughout the knowledge-generating enterprise—</w:t>
      </w:r>
      <w:r>
        <w:t>from research design to data publication</w:t>
      </w:r>
      <w:ins w:id="14" w:author="Dan Childers" w:date="2022-03-10T10:51:00Z">
        <w:r w:rsidR="009945C4">
          <w:t xml:space="preserve"> to </w:t>
        </w:r>
      </w:ins>
      <w:del w:id="15" w:author="Dan Childers" w:date="2022-03-10T10:51:00Z">
        <w:r w:rsidDel="009945C4">
          <w:delText xml:space="preserve">, </w:delText>
        </w:r>
        <w:r w:rsidDel="009945C4">
          <w:delText xml:space="preserve">and </w:delText>
        </w:r>
      </w:del>
      <w:r>
        <w:t>education. CAP is an active contributor to IM at the LTER Network level and broader data-management community.</w:t>
      </w:r>
    </w:p>
    <w:p w14:paraId="0F39FE36" w14:textId="6C663F57" w:rsidR="00673884" w:rsidRDefault="009945C4">
      <w:pPr>
        <w:pStyle w:val="Heading2"/>
      </w:pPr>
      <w:bookmarkStart w:id="16" w:name="resources"/>
      <w:bookmarkEnd w:id="4"/>
      <w:ins w:id="17" w:author="Dan Childers" w:date="2022-03-10T10:52:00Z">
        <w:r>
          <w:t>R</w:t>
        </w:r>
      </w:ins>
      <w:del w:id="18" w:author="Dan Childers" w:date="2022-03-10T10:52:00Z">
        <w:r w:rsidR="00E17FA1" w:rsidDel="009945C4">
          <w:delText>r</w:delText>
        </w:r>
      </w:del>
      <w:r w:rsidR="00E17FA1">
        <w:t>esources</w:t>
      </w:r>
    </w:p>
    <w:p w14:paraId="3EDA221A" w14:textId="4DA0A5A8" w:rsidR="00673884" w:rsidRDefault="00E17FA1">
      <w:pPr>
        <w:pStyle w:val="FirstParagraph"/>
      </w:pPr>
      <w:r>
        <w:rPr>
          <w:i/>
        </w:rPr>
        <w:t>Personnel</w:t>
      </w:r>
      <w:r>
        <w:t>: The CAP Information Manager (</w:t>
      </w:r>
      <w:proofErr w:type="spellStart"/>
      <w:r>
        <w:t>S</w:t>
      </w:r>
      <w:ins w:id="19" w:author="Dan Childers" w:date="2022-03-10T10:53:00Z">
        <w:r w:rsidR="009945C4">
          <w:t>tevan</w:t>
        </w:r>
      </w:ins>
      <w:proofErr w:type="spellEnd"/>
      <w:del w:id="20" w:author="Dan Childers" w:date="2022-03-10T10:53:00Z">
        <w:r w:rsidDel="009945C4">
          <w:delText>.</w:delText>
        </w:r>
      </w:del>
      <w:r>
        <w:t xml:space="preserve"> Earl) is supported at 0.5 FTE by CAP as the In</w:t>
      </w:r>
      <w:r>
        <w:t xml:space="preserve">formation Manager, and 0.5 FTE as a Research Data Manager for the Knowledge Enterprise </w:t>
      </w:r>
      <w:ins w:id="21" w:author="Dan Childers" w:date="2022-03-10T10:54:00Z">
        <w:r w:rsidR="006D50F4">
          <w:t xml:space="preserve">(the SRO) </w:t>
        </w:r>
      </w:ins>
      <w:r>
        <w:t>at Arizona State University (ASU</w:t>
      </w:r>
      <w:ins w:id="22" w:author="Dan Childers" w:date="2022-03-10T10:52:00Z">
        <w:r w:rsidR="009945C4">
          <w:t>, see the Facilities, Equipment, and other Resour</w:t>
        </w:r>
      </w:ins>
      <w:ins w:id="23" w:author="Dan Childers" w:date="2022-03-10T10:53:00Z">
        <w:r w:rsidR="009945C4">
          <w:t>ces statement for details</w:t>
        </w:r>
      </w:ins>
      <w:r>
        <w:t xml:space="preserve">). </w:t>
      </w:r>
      <w:ins w:id="24" w:author="Dan Childers" w:date="2022-03-10T10:53:00Z">
        <w:r w:rsidR="009945C4">
          <w:t xml:space="preserve">Dr. </w:t>
        </w:r>
      </w:ins>
      <w:del w:id="25" w:author="Dan Childers" w:date="2022-03-10T10:53:00Z">
        <w:r w:rsidDel="009945C4">
          <w:delText xml:space="preserve">S. </w:delText>
        </w:r>
      </w:del>
      <w:r>
        <w:t>Earl brings a combination of ecological research experience and data-management knowledge to the project, and most of his time is d</w:t>
      </w:r>
      <w:r>
        <w:t xml:space="preserve">evoted to addressing CAP’s data-management needs. </w:t>
      </w:r>
      <w:ins w:id="26" w:author="Dan Childers" w:date="2022-03-10T10:53:00Z">
        <w:r w:rsidR="009945C4">
          <w:t xml:space="preserve">He </w:t>
        </w:r>
      </w:ins>
      <w:del w:id="27" w:author="Dan Childers" w:date="2022-03-10T10:53:00Z">
        <w:r w:rsidDel="009945C4">
          <w:delText xml:space="preserve">S. </w:delText>
        </w:r>
        <w:r w:rsidDel="009945C4">
          <w:delText xml:space="preserve">Earl </w:delText>
        </w:r>
      </w:del>
      <w:r>
        <w:t>is the central point of contact and primary overseer of information resources for the program.</w:t>
      </w:r>
    </w:p>
    <w:p w14:paraId="515B1A08" w14:textId="2698C9CA" w:rsidR="00673884" w:rsidRDefault="00E17FA1">
      <w:pPr>
        <w:pStyle w:val="BodyText"/>
      </w:pPr>
      <w:r>
        <w:rPr>
          <w:i/>
        </w:rPr>
        <w:t>Infrastructure</w:t>
      </w:r>
      <w:r>
        <w:t>: CAP leverages a diverse suite of technologies, and physical and digital resources to me</w:t>
      </w:r>
      <w:r>
        <w:t xml:space="preserve">et the </w:t>
      </w:r>
      <w:del w:id="28" w:author="Dan Childers" w:date="2022-03-10T10:53:00Z">
        <w:r w:rsidDel="009945C4">
          <w:delText xml:space="preserve">project’s </w:delText>
        </w:r>
      </w:del>
      <w:ins w:id="29" w:author="Dan Childers" w:date="2022-03-10T10:53:00Z">
        <w:r w:rsidR="009945C4">
          <w:t>program’s</w:t>
        </w:r>
        <w:r w:rsidR="009945C4">
          <w:t xml:space="preserve"> </w:t>
        </w:r>
      </w:ins>
      <w:r>
        <w:t xml:space="preserve">IM requirements. The </w:t>
      </w:r>
      <w:r>
        <w:t>Information Manager</w:t>
      </w:r>
      <w:r>
        <w:t xml:space="preserve"> works closely with ASU Knowledge Enterprise staff who provide web</w:t>
      </w:r>
      <w:del w:id="30" w:author="Dan Childers" w:date="2022-03-10T10:54:00Z">
        <w:r w:rsidDel="006D50F4">
          <w:delText>-</w:delText>
        </w:r>
      </w:del>
      <w:r>
        <w:t>, application</w:t>
      </w:r>
      <w:del w:id="31" w:author="Dan Childers" w:date="2022-03-10T10:54:00Z">
        <w:r w:rsidDel="006D50F4">
          <w:delText>-</w:delText>
        </w:r>
      </w:del>
      <w:r>
        <w:t>, and database</w:t>
      </w:r>
      <w:ins w:id="32" w:author="Dan Childers" w:date="2022-03-10T10:54:00Z">
        <w:r w:rsidR="006D50F4">
          <w:t xml:space="preserve"> </w:t>
        </w:r>
      </w:ins>
      <w:del w:id="33" w:author="Dan Childers" w:date="2022-03-10T10:54:00Z">
        <w:r w:rsidDel="006D50F4">
          <w:delText>-</w:delText>
        </w:r>
      </w:del>
      <w:r>
        <w:t xml:space="preserve">services hosted on virtual Linux servers </w:t>
      </w:r>
      <w:del w:id="34" w:author="Dan Childers" w:date="2022-03-10T10:54:00Z">
        <w:r w:rsidDel="006D50F4">
          <w:delText>in the</w:delText>
        </w:r>
      </w:del>
      <w:ins w:id="35" w:author="Dan Childers" w:date="2022-03-10T10:54:00Z">
        <w:r w:rsidR="006D50F4">
          <w:t>using</w:t>
        </w:r>
      </w:ins>
      <w:r>
        <w:t xml:space="preserve"> Amazon Web Services (AWS) or ASU cloud ecosystems. Thes</w:t>
      </w:r>
      <w:r>
        <w:t xml:space="preserve">e resources host the CAP website, other web resources (e.g., personnel and citation databases, CAP’s equipment reservation system, web-based data-entry applications), and centralized databases (MySQL, PostgreSQL) with appropriate access control, security, </w:t>
      </w:r>
      <w:r>
        <w:t xml:space="preserve">and recovery. ASU </w:t>
      </w:r>
      <w:del w:id="36" w:author="Dan Childers" w:date="2022-03-10T10:55:00Z">
        <w:r w:rsidDel="006D50F4">
          <w:delText xml:space="preserve">maintains </w:delText>
        </w:r>
      </w:del>
      <w:ins w:id="37" w:author="Dan Childers" w:date="2022-03-10T10:55:00Z">
        <w:r w:rsidR="006D50F4">
          <w:t>has</w:t>
        </w:r>
        <w:r w:rsidR="006D50F4">
          <w:t xml:space="preserve"> </w:t>
        </w:r>
      </w:ins>
      <w:r>
        <w:t>an institutional agreement with Dropbox, which provides CAP staff and investigators with unlimited storage</w:t>
      </w:r>
      <w:ins w:id="38" w:author="Dan Childers" w:date="2022-03-10T10:55:00Z">
        <w:r w:rsidR="006D50F4">
          <w:t xml:space="preserve">; this </w:t>
        </w:r>
      </w:ins>
      <w:del w:id="39" w:author="Dan Childers" w:date="2022-03-10T10:55:00Z">
        <w:r w:rsidDel="006D50F4">
          <w:delText xml:space="preserve">, </w:delText>
        </w:r>
        <w:r w:rsidDel="006D50F4">
          <w:delText xml:space="preserve">and </w:delText>
        </w:r>
      </w:del>
      <w:r>
        <w:t>is used for document storage and as a collaboration tool. All networked systems and web applications are password-pr</w:t>
      </w:r>
      <w:r>
        <w:t>otected, and ASU performs regular security sweeps to identify vulnerabilities or suspect behavior. CAP organizational GitHub and GitLab accounts house all project-related code and informatics documentation. The local network supports high-bandwidth connect</w:t>
      </w:r>
      <w:r>
        <w:t>ivity with high-speed internet access through ASU’s connections to the Internet2 backbone.</w:t>
      </w:r>
    </w:p>
    <w:p w14:paraId="2F0295E6" w14:textId="6DE0C25C" w:rsidR="00673884" w:rsidRDefault="006D50F4">
      <w:pPr>
        <w:pStyle w:val="Heading2"/>
      </w:pPr>
      <w:bookmarkStart w:id="40" w:name="data-policies"/>
      <w:bookmarkEnd w:id="16"/>
      <w:ins w:id="41" w:author="Dan Childers" w:date="2022-03-10T10:56:00Z">
        <w:r>
          <w:t>D</w:t>
        </w:r>
      </w:ins>
      <w:del w:id="42" w:author="Dan Childers" w:date="2022-03-10T10:56:00Z">
        <w:r w:rsidR="00E17FA1" w:rsidDel="006D50F4">
          <w:delText>d</w:delText>
        </w:r>
      </w:del>
      <w:r w:rsidR="00E17FA1">
        <w:t>ata policies</w:t>
      </w:r>
    </w:p>
    <w:p w14:paraId="113D6F1A" w14:textId="77777777" w:rsidR="00673884" w:rsidRDefault="00E17FA1">
      <w:pPr>
        <w:pStyle w:val="FirstParagraph"/>
      </w:pPr>
      <w:r>
        <w:t xml:space="preserve">CAP is committed to maximizing the availability of its research products, and makes project data available in accordance with the NSF Proposal &amp; Award </w:t>
      </w:r>
      <w:r>
        <w:t>Policies &amp; Procedures Guide (PAPPG), the Directorate for Biological Sciences Updated Information about the Data Management Plan Required for Full Proposals, and the LTER Network Data Access Policy. CAP has adopted the Type I and Type II data designations d</w:t>
      </w:r>
      <w:r>
        <w:t xml:space="preserve">etailed in the LTER Network Data Access Policy. In accordance with this policy, all Type I data are made publicly accessible, typically within two years or sooner of data collection. Type I data are </w:t>
      </w:r>
      <w:r>
        <w:lastRenderedPageBreak/>
        <w:t>released under the Creative Commons CC0 License that affo</w:t>
      </w:r>
      <w:r>
        <w:t>rds the widest possible reuse of data. Only copyright-protected, third-party, or human-subject data deemed sensitive by an Institutional Review Board are not public (i.e., Type II). Though not publicly accessible, Type II data are typically available by re</w:t>
      </w:r>
      <w:r>
        <w:t>quest to the project investigator or Information Manager.</w:t>
      </w:r>
    </w:p>
    <w:p w14:paraId="7CDBE40D" w14:textId="19579407" w:rsidR="00673884" w:rsidRDefault="00C2501D">
      <w:pPr>
        <w:pStyle w:val="Heading2"/>
      </w:pPr>
      <w:bookmarkStart w:id="43" w:name="Xfedb4cbe9c39ac39872c4e9ac92a512d5ad1774"/>
      <w:bookmarkEnd w:id="40"/>
      <w:ins w:id="44" w:author="Dan Childers" w:date="2022-03-10T11:03:00Z">
        <w:r>
          <w:t>I</w:t>
        </w:r>
      </w:ins>
      <w:del w:id="45" w:author="Dan Childers" w:date="2022-03-10T11:03:00Z">
        <w:r w:rsidR="00E17FA1" w:rsidDel="00C2501D">
          <w:delText>i</w:delText>
        </w:r>
      </w:del>
      <w:r w:rsidR="00E17FA1">
        <w:t xml:space="preserve">ntegration with and support of </w:t>
      </w:r>
      <w:del w:id="46" w:author="Dan Childers" w:date="2022-03-10T11:03:00Z">
        <w:r w:rsidR="00E17FA1" w:rsidDel="00C2501D">
          <w:delText xml:space="preserve">project </w:delText>
        </w:r>
      </w:del>
      <w:r w:rsidR="00E17FA1">
        <w:t>research</w:t>
      </w:r>
    </w:p>
    <w:p w14:paraId="1AC8BBFD" w14:textId="4A12D829" w:rsidR="00673884" w:rsidRDefault="00E17FA1">
      <w:pPr>
        <w:pStyle w:val="FirstParagraph"/>
      </w:pPr>
      <w:r>
        <w:t xml:space="preserve">Information </w:t>
      </w:r>
      <w:r>
        <w:t>m</w:t>
      </w:r>
      <w:r>
        <w:t>anagement is an integral component of CAP research, and CAP IM is dedicated to support all phases of the data life cycle (outlined by Da</w:t>
      </w:r>
      <w:r>
        <w:t xml:space="preserve">taONE): </w:t>
      </w:r>
      <w:r>
        <w:rPr>
          <w:i/>
        </w:rPr>
        <w:t>Plan</w:t>
      </w:r>
      <w:r>
        <w:t xml:space="preserve">, </w:t>
      </w:r>
      <w:r>
        <w:rPr>
          <w:i/>
        </w:rPr>
        <w:t>Collect</w:t>
      </w:r>
      <w:r>
        <w:t xml:space="preserve">, </w:t>
      </w:r>
      <w:r>
        <w:rPr>
          <w:i/>
        </w:rPr>
        <w:t>Assure</w:t>
      </w:r>
      <w:r>
        <w:t xml:space="preserve">, </w:t>
      </w:r>
      <w:r>
        <w:rPr>
          <w:i/>
        </w:rPr>
        <w:t>Describe</w:t>
      </w:r>
      <w:r>
        <w:t xml:space="preserve">, </w:t>
      </w:r>
      <w:r>
        <w:rPr>
          <w:i/>
        </w:rPr>
        <w:t>Preserve</w:t>
      </w:r>
      <w:r>
        <w:t xml:space="preserve">, </w:t>
      </w:r>
      <w:r>
        <w:rPr>
          <w:i/>
        </w:rPr>
        <w:t>Discover</w:t>
      </w:r>
      <w:r>
        <w:t xml:space="preserve">, </w:t>
      </w:r>
      <w:r>
        <w:rPr>
          <w:i/>
        </w:rPr>
        <w:t>Integrate</w:t>
      </w:r>
      <w:r>
        <w:t xml:space="preserve">, and </w:t>
      </w:r>
      <w:r>
        <w:rPr>
          <w:i/>
        </w:rPr>
        <w:t>Analyze</w:t>
      </w:r>
      <w:r>
        <w:t>. IM resources are available to CAP investigators through all stages of the research process from planning through dissemination, and the Information Manager works closely w</w:t>
      </w:r>
      <w:r>
        <w:t xml:space="preserve">ith </w:t>
      </w:r>
      <w:del w:id="47" w:author="Dan Childers" w:date="2022-03-10T11:06:00Z">
        <w:r w:rsidDel="00C2501D">
          <w:delText xml:space="preserve">project </w:delText>
        </w:r>
      </w:del>
      <w:ins w:id="48" w:author="Dan Childers" w:date="2022-03-10T11:06:00Z">
        <w:r w:rsidR="00C2501D">
          <w:t>CAP</w:t>
        </w:r>
        <w:r w:rsidR="00C2501D">
          <w:t xml:space="preserve"> </w:t>
        </w:r>
      </w:ins>
      <w:del w:id="49" w:author="Dan Childers" w:date="2022-03-10T11:06:00Z">
        <w:r w:rsidDel="00C2501D">
          <w:delText xml:space="preserve">administrators </w:delText>
        </w:r>
      </w:del>
      <w:ins w:id="50" w:author="Dan Childers" w:date="2022-03-10T11:06:00Z">
        <w:r w:rsidR="00C2501D">
          <w:t>leadership</w:t>
        </w:r>
        <w:r w:rsidR="00C2501D">
          <w:t xml:space="preserve"> </w:t>
        </w:r>
      </w:ins>
      <w:r>
        <w:t>and investigators to maximize the success and efficacy of urban ecological research through sound data management.</w:t>
      </w:r>
    </w:p>
    <w:p w14:paraId="21E096BA" w14:textId="71244330" w:rsidR="00673884" w:rsidRDefault="00E17FA1">
      <w:pPr>
        <w:pStyle w:val="BodyText"/>
      </w:pPr>
      <w:r>
        <w:rPr>
          <w:i/>
        </w:rPr>
        <w:t>Planning</w:t>
      </w:r>
      <w:r>
        <w:t>: The Information Manager is a member of the CAP Management Team (see</w:t>
      </w:r>
      <w:ins w:id="51" w:author="Dan Childers" w:date="2022-03-10T11:08:00Z">
        <w:r w:rsidR="004E37E0">
          <w:t xml:space="preserve"> the</w:t>
        </w:r>
      </w:ins>
      <w:r>
        <w:t xml:space="preserve"> </w:t>
      </w:r>
      <w:del w:id="52" w:author="Dan Childers" w:date="2022-03-10T11:08:00Z">
        <w:r w:rsidDel="004E37E0">
          <w:delText xml:space="preserve">Program </w:delText>
        </w:r>
      </w:del>
      <w:ins w:id="53" w:author="Dan Childers" w:date="2022-03-10T11:08:00Z">
        <w:r w:rsidR="004E37E0">
          <w:t>Project</w:t>
        </w:r>
        <w:r w:rsidR="004E37E0">
          <w:t xml:space="preserve"> </w:t>
        </w:r>
      </w:ins>
      <w:r>
        <w:t>Management Plan) and contrib</w:t>
      </w:r>
      <w:r>
        <w:t>utes to overall planning and management of CAP administration and research. The Information Manager works closely with CAP staff, investigators, and students to guide data management design and implementation. Research efforts require careful planning, and</w:t>
      </w:r>
      <w:r>
        <w:t xml:space="preserve"> investigators work with the Information Manager before starting new projects to design effective data management approaches, especially for new long-term </w:t>
      </w:r>
      <w:ins w:id="54" w:author="Dan Childers" w:date="2022-03-10T11:11:00Z">
        <w:r w:rsidR="004E37E0">
          <w:t>experiments</w:t>
        </w:r>
        <w:r w:rsidR="004E37E0">
          <w:t xml:space="preserve"> and </w:t>
        </w:r>
      </w:ins>
      <w:r>
        <w:t>observational efforts</w:t>
      </w:r>
      <w:del w:id="55" w:author="Dan Childers" w:date="2022-03-10T11:11:00Z">
        <w:r w:rsidDel="004E37E0">
          <w:delText xml:space="preserve"> </w:delText>
        </w:r>
        <w:r w:rsidDel="004E37E0">
          <w:delText>or experiments</w:delText>
        </w:r>
      </w:del>
      <w:r>
        <w:t>. This forethought to data management, and the close collaboratio</w:t>
      </w:r>
      <w:r>
        <w:t>n among the Information Manager, other CAP managers, and researchers ensures the quality of research data, minimizes the back-end effort required to make the resulting data available for public consumption, and helps to smooth transitions when unexpected c</w:t>
      </w:r>
      <w:r>
        <w:t xml:space="preserve">hanges in methodology or </w:t>
      </w:r>
      <w:del w:id="56" w:author="Dan Childers" w:date="2022-03-10T11:11:00Z">
        <w:r w:rsidDel="004E37E0">
          <w:delText>project parameters</w:delText>
        </w:r>
      </w:del>
      <w:ins w:id="57" w:author="Dan Childers" w:date="2022-03-10T11:11:00Z">
        <w:r w:rsidR="004E37E0">
          <w:t>protocols</w:t>
        </w:r>
      </w:ins>
      <w:r>
        <w:t xml:space="preserve"> are implemented. The Information Manager may also work directly with investigators on the analysis and interpretation of project data, and contribute to scientific publications (examples include </w:t>
      </w:r>
      <w:r w:rsidRPr="004E37E0">
        <w:rPr>
          <w:color w:val="0000FF"/>
          <w:rPrChange w:id="58" w:author="Dan Childers" w:date="2022-03-10T11:12:00Z">
            <w:rPr/>
          </w:rPrChange>
        </w:rPr>
        <w:t>Hale et al. 2014;</w:t>
      </w:r>
      <w:r w:rsidRPr="004E37E0">
        <w:rPr>
          <w:color w:val="0000FF"/>
          <w:rPrChange w:id="59" w:author="Dan Childers" w:date="2022-03-10T11:12:00Z">
            <w:rPr/>
          </w:rPrChange>
        </w:rPr>
        <w:t xml:space="preserve"> 2015; Volo et al. 2014; Banville et al. 2017; McPhillips et al. 2019</w:t>
      </w:r>
      <w:r>
        <w:t>). For leveraged projects involving additional funding, the Information Manager may work with investigators to provide guidance on the development of data management plans. At the close o</w:t>
      </w:r>
      <w:r>
        <w:t>f projects, the Information Manager works with investigators to help format data and develop metadata for publication in an appropriate data repository.</w:t>
      </w:r>
    </w:p>
    <w:p w14:paraId="400331CA" w14:textId="0B543918" w:rsidR="00673884" w:rsidRDefault="00E17FA1">
      <w:pPr>
        <w:pStyle w:val="BodyText"/>
      </w:pPr>
      <w:r>
        <w:rPr>
          <w:i/>
        </w:rPr>
        <w:t>Support for data collection and quality assurance</w:t>
      </w:r>
      <w:r>
        <w:t>: CAP employs a suite of tools and workflows to facili</w:t>
      </w:r>
      <w:r>
        <w:t xml:space="preserve">tate data collection, processing, transfer, and storage of data generated by CAP’s long-term </w:t>
      </w:r>
      <w:del w:id="60" w:author="Dan Childers" w:date="2022-03-10T11:13:00Z">
        <w:r w:rsidDel="00926A78">
          <w:delText xml:space="preserve">monitoring </w:delText>
        </w:r>
      </w:del>
      <w:ins w:id="61" w:author="Dan Childers" w:date="2022-03-10T11:13:00Z">
        <w:r w:rsidR="00926A78">
          <w:t>observational</w:t>
        </w:r>
        <w:r w:rsidR="00926A78">
          <w:t xml:space="preserve"> </w:t>
        </w:r>
      </w:ins>
      <w:r>
        <w:t>and experiment</w:t>
      </w:r>
      <w:ins w:id="62" w:author="Dan Childers" w:date="2022-03-10T11:13:00Z">
        <w:r w:rsidR="00926A78">
          <w:t>al</w:t>
        </w:r>
      </w:ins>
      <w:r>
        <w:t xml:space="preserve"> (core) programs. Most field data are collected with pre-formatted field sheets or tablets. Data collected with tablets are uploaded to CA</w:t>
      </w:r>
      <w:r>
        <w:t>P databases with scripted (R</w:t>
      </w:r>
      <w:ins w:id="63" w:author="Dan Childers" w:date="2022-03-10T11:13:00Z">
        <w:r w:rsidR="00926A78">
          <w:t xml:space="preserve"> code</w:t>
        </w:r>
      </w:ins>
      <w:r>
        <w:t>) workflows. Observational data (e.g., bird surveys) recorded on field data</w:t>
      </w:r>
      <w:ins w:id="64" w:author="Dan Childers" w:date="2022-03-10T11:14:00Z">
        <w:r w:rsidR="00926A78">
          <w:t xml:space="preserve"> </w:t>
        </w:r>
      </w:ins>
      <w:del w:id="65" w:author="Dan Childers" w:date="2022-03-10T11:14:00Z">
        <w:r w:rsidDel="00926A78">
          <w:delText>-</w:delText>
        </w:r>
      </w:del>
      <w:r>
        <w:t>sheets are double-entered into the CAP databases via web-based data</w:t>
      </w:r>
      <w:ins w:id="66" w:author="Dan Childers" w:date="2022-03-10T11:14:00Z">
        <w:r w:rsidR="00926A78">
          <w:t xml:space="preserve"> </w:t>
        </w:r>
      </w:ins>
      <w:del w:id="67" w:author="Dan Childers" w:date="2022-03-10T11:14:00Z">
        <w:r w:rsidDel="00926A78">
          <w:delText>-</w:delText>
        </w:r>
      </w:del>
      <w:r>
        <w:t>entry applications developed with R (Shiny). These tools are tuned to optimize workf</w:t>
      </w:r>
      <w:r>
        <w:t>low efficiency and quality control at the time of entry. Data generated from our analytical laboratory (Goldwater Environmental Lab) undergo rigorous quality control at the time of analysis. These data and data from sensor platforms (e.g., micrometeorologi</w:t>
      </w:r>
      <w:r>
        <w:t xml:space="preserve">cal stations) are uploaded to databases using web-entry tools (Shiny) or processed with scripted (R) workflows for efficient transfer of data to CAP databases while applying additional quality-control measures. Many analytical workflows employ barcodes on </w:t>
      </w:r>
      <w:r>
        <w:t xml:space="preserve">samples, which greatly increases processing efficiency and minimizes data recording and transfer errors. All source materials (e.g., </w:t>
      </w:r>
      <w:ins w:id="68" w:author="Dan Childers" w:date="2022-03-10T11:15:00Z">
        <w:r w:rsidR="00926A78">
          <w:t>scanned</w:t>
        </w:r>
        <w:r w:rsidR="00926A78">
          <w:t xml:space="preserve"> </w:t>
        </w:r>
      </w:ins>
      <w:r>
        <w:t>field data sheets</w:t>
      </w:r>
      <w:del w:id="69" w:author="Dan Childers" w:date="2022-03-10T11:15:00Z">
        <w:r w:rsidDel="00926A78">
          <w:delText xml:space="preserve"> (</w:delText>
        </w:r>
        <w:r w:rsidDel="00926A78">
          <w:delText>scanned</w:delText>
        </w:r>
        <w:r w:rsidDel="00926A78">
          <w:delText>)</w:delText>
        </w:r>
      </w:del>
      <w:r>
        <w:t>, sensor downloads) are archived in Dropbox for redundancy</w:t>
      </w:r>
      <w:ins w:id="70" w:author="Dan Childers" w:date="2022-03-10T11:15:00Z">
        <w:r w:rsidR="00926A78">
          <w:t xml:space="preserve"> and future accessibility</w:t>
        </w:r>
      </w:ins>
      <w:r>
        <w:t>. All scripted tools and workflows are</w:t>
      </w:r>
      <w:r>
        <w:t xml:space="preserve"> documented in GitHub or GitLab.</w:t>
      </w:r>
    </w:p>
    <w:p w14:paraId="5599F284" w14:textId="26935172" w:rsidR="00673884" w:rsidRDefault="00E17FA1">
      <w:pPr>
        <w:pStyle w:val="BodyText"/>
      </w:pPr>
      <w:r>
        <w:t xml:space="preserve">For novel datasets (e.g., </w:t>
      </w:r>
      <w:ins w:id="71" w:author="Dan Childers" w:date="2022-03-10T11:15:00Z">
        <w:r w:rsidR="00926A78">
          <w:t xml:space="preserve">from </w:t>
        </w:r>
      </w:ins>
      <w:r>
        <w:t>student research), investigators submit data and metadata with forms that are available on the CAP website along with submission instructions. The Information Manager works with data providers to a</w:t>
      </w:r>
      <w:r>
        <w:t>ddress data and metadata issues to produce high-quality, well-documented datasets with the goal of maximizing the potential reuse of the data. All datasets are processed with scripted workflows to ensure complete traceability of data processing. In additio</w:t>
      </w:r>
      <w:r>
        <w:t xml:space="preserve">n to the published dataset, </w:t>
      </w:r>
      <w:r>
        <w:lastRenderedPageBreak/>
        <w:t>all materials contributed as part of the data submission, and processing scripts and documentation are archived in Dropbox.</w:t>
      </w:r>
    </w:p>
    <w:p w14:paraId="0DF98D85" w14:textId="5F7EAB32" w:rsidR="00673884" w:rsidRDefault="00E17FA1">
      <w:pPr>
        <w:pStyle w:val="BodyText"/>
      </w:pPr>
      <w:r>
        <w:rPr>
          <w:i/>
        </w:rPr>
        <w:t>Data documentation</w:t>
      </w:r>
      <w:r>
        <w:t>: Metadata, stored as XML files, are encoded in the newest version (2.2.0) of the Ecol</w:t>
      </w:r>
      <w:r>
        <w:t xml:space="preserve">ogical Metadata Language (EML) schema. Dataset EML metadata are generated using a suite of </w:t>
      </w:r>
      <w:proofErr w:type="gramStart"/>
      <w:r>
        <w:t>publicly-accessible</w:t>
      </w:r>
      <w:proofErr w:type="gramEnd"/>
      <w:r>
        <w:t xml:space="preserve"> R packages (capeml, </w:t>
      </w:r>
      <w:proofErr w:type="spellStart"/>
      <w:r>
        <w:t>capemlGIS</w:t>
      </w:r>
      <w:proofErr w:type="spellEnd"/>
      <w:r>
        <w:t xml:space="preserve">) developed by </w:t>
      </w:r>
      <w:del w:id="72" w:author="Dan Childers" w:date="2022-03-10T11:17:00Z">
        <w:r w:rsidDel="00926A78">
          <w:delText xml:space="preserve">the </w:delText>
        </w:r>
      </w:del>
      <w:r>
        <w:t>CAP</w:t>
      </w:r>
      <w:del w:id="73" w:author="Dan Childers" w:date="2022-03-10T11:17:00Z">
        <w:r w:rsidDel="00926A78">
          <w:delText xml:space="preserve"> LTER</w:delText>
        </w:r>
      </w:del>
      <w:r>
        <w:t>. An additional R package (gioseml) facilitates pulling investigator details from the Glo</w:t>
      </w:r>
      <w:r>
        <w:t>bal Institute of Sustainability and Innovation (GIOSI) database. The integrity of CAP metadata is maintained through careful review</w:t>
      </w:r>
      <w:del w:id="74" w:author="Dan Childers" w:date="2022-03-10T11:17:00Z">
        <w:r w:rsidDel="00926A78">
          <w:delText>,</w:delText>
        </w:r>
      </w:del>
      <w:r>
        <w:t xml:space="preserve"> and evaluation using the quality-control checks within the Provenance Aware Synthesis Tracking Architecture (PASTA+) system</w:t>
      </w:r>
      <w:r>
        <w:t xml:space="preserve"> that ingests data into the EDI data repository. To maximize discoverability and interoperability with other ecological data, dataset keywords are mapped as closely as possible to the LTER Controlled Vocabulary, and measurement units are aligned with the L</w:t>
      </w:r>
      <w:r>
        <w:t xml:space="preserve">TER Unit Dictionary or otherwise detailed according to LTER Best Practices. The Information Manager works with a wide array of data types (e.g., tabular, spatial, imagery), </w:t>
      </w:r>
      <w:del w:id="75" w:author="Dan Childers" w:date="2022-03-10T11:18:00Z">
        <w:r w:rsidDel="001953A5">
          <w:delText xml:space="preserve">with </w:delText>
        </w:r>
      </w:del>
      <w:ins w:id="76" w:author="Dan Childers" w:date="2022-03-10T11:18:00Z">
        <w:r w:rsidR="001953A5">
          <w:t>and</w:t>
        </w:r>
        <w:r w:rsidR="001953A5">
          <w:t xml:space="preserve"> </w:t>
        </w:r>
      </w:ins>
      <w:r>
        <w:t xml:space="preserve">these data types </w:t>
      </w:r>
      <w:ins w:id="77" w:author="Dan Childers" w:date="2022-03-10T11:18:00Z">
        <w:r w:rsidR="001953A5">
          <w:t xml:space="preserve">are </w:t>
        </w:r>
      </w:ins>
      <w:r>
        <w:t>often commingled in dataset packages. This approach aids ease</w:t>
      </w:r>
      <w:r>
        <w:t xml:space="preserve">-of-use by eliminating the need for users to download multiple datasets to obtain, for example, tabular and spatial components of </w:t>
      </w:r>
      <w:del w:id="78" w:author="Dan Childers" w:date="2022-03-10T11:18:00Z">
        <w:r w:rsidDel="001953A5">
          <w:delText xml:space="preserve">a </w:delText>
        </w:r>
      </w:del>
      <w:r>
        <w:t>project</w:t>
      </w:r>
      <w:ins w:id="79" w:author="Dan Childers" w:date="2022-03-10T11:18:00Z">
        <w:r w:rsidR="001953A5">
          <w:t xml:space="preserve"> data</w:t>
        </w:r>
      </w:ins>
      <w:r>
        <w:t>.</w:t>
      </w:r>
    </w:p>
    <w:p w14:paraId="39B6D972" w14:textId="5764A84B" w:rsidR="00673884" w:rsidRDefault="00E17FA1">
      <w:pPr>
        <w:pStyle w:val="BodyText"/>
      </w:pPr>
      <w:r>
        <w:rPr>
          <w:i/>
        </w:rPr>
        <w:t>Preservation and discovery</w:t>
      </w:r>
      <w:r>
        <w:t xml:space="preserve">: By default, CAP datasets are archived in the EDI data repository, </w:t>
      </w:r>
      <w:del w:id="80" w:author="Dan Childers" w:date="2022-03-10T11:18:00Z">
        <w:r w:rsidDel="001953A5">
          <w:delText xml:space="preserve">and </w:delText>
        </w:r>
      </w:del>
      <w:ins w:id="81" w:author="Dan Childers" w:date="2022-03-10T11:18:00Z">
        <w:r w:rsidR="001953A5">
          <w:t>but they</w:t>
        </w:r>
        <w:r w:rsidR="001953A5">
          <w:t xml:space="preserve"> </w:t>
        </w:r>
      </w:ins>
      <w:r>
        <w:t xml:space="preserve">are discoverable </w:t>
      </w:r>
      <w:r>
        <w:t xml:space="preserve">and accessible through several venues. The primary access point for CAP data is the data catalog on the </w:t>
      </w:r>
      <w:del w:id="82" w:author="Dan Childers" w:date="2022-03-10T11:18:00Z">
        <w:r w:rsidDel="001953A5">
          <w:delText xml:space="preserve">project </w:delText>
        </w:r>
      </w:del>
      <w:ins w:id="83" w:author="Dan Childers" w:date="2022-03-10T11:18:00Z">
        <w:r w:rsidR="001953A5">
          <w:t>CA</w:t>
        </w:r>
      </w:ins>
      <w:ins w:id="84" w:author="Dan Childers" w:date="2022-03-10T11:19:00Z">
        <w:r w:rsidR="001953A5">
          <w:t>P</w:t>
        </w:r>
      </w:ins>
      <w:ins w:id="85" w:author="Dan Childers" w:date="2022-03-10T11:18:00Z">
        <w:r w:rsidR="001953A5">
          <w:t xml:space="preserve"> </w:t>
        </w:r>
      </w:ins>
      <w:r>
        <w:t>website. The catalog is populated from CAP datasets in EDI through a deployment of the PASTA+ architecture along with Apache Tomcat on an AWS se</w:t>
      </w:r>
      <w:r>
        <w:t xml:space="preserve">rver that retrieves </w:t>
      </w:r>
      <w:del w:id="86" w:author="Dan Childers" w:date="2022-03-10T11:19:00Z">
        <w:r w:rsidDel="001953A5">
          <w:delText xml:space="preserve">CAP </w:delText>
        </w:r>
      </w:del>
      <w:r>
        <w:t xml:space="preserve">datasets from the EDI repository and makes them available through the catalog interface on the CAP website. The CAP website provides additional context and background </w:t>
      </w:r>
      <w:del w:id="87" w:author="Dan Childers" w:date="2022-03-10T11:19:00Z">
        <w:r w:rsidDel="001953A5">
          <w:delText xml:space="preserve">to </w:delText>
        </w:r>
      </w:del>
      <w:ins w:id="88" w:author="Dan Childers" w:date="2022-03-10T11:19:00Z">
        <w:r w:rsidR="001953A5">
          <w:t>for</w:t>
        </w:r>
        <w:r w:rsidR="001953A5">
          <w:t xml:space="preserve"> </w:t>
        </w:r>
      </w:ins>
      <w:r>
        <w:t>CAP</w:t>
      </w:r>
      <w:ins w:id="89" w:author="Dan Childers" w:date="2022-03-10T11:19:00Z">
        <w:r w:rsidR="001953A5">
          <w:t>’s</w:t>
        </w:r>
      </w:ins>
      <w:r>
        <w:t xml:space="preserve"> long-term </w:t>
      </w:r>
      <w:del w:id="90" w:author="Dan Childers" w:date="2022-03-10T11:19:00Z">
        <w:r w:rsidDel="001953A5">
          <w:delText xml:space="preserve">monitoring </w:delText>
        </w:r>
      </w:del>
      <w:ins w:id="91" w:author="Dan Childers" w:date="2022-03-10T11:19:00Z">
        <w:r w:rsidR="001953A5">
          <w:t>data</w:t>
        </w:r>
        <w:r w:rsidR="001953A5">
          <w:t xml:space="preserve"> </w:t>
        </w:r>
      </w:ins>
      <w:r>
        <w:t>through overview vignettes. As CAP da</w:t>
      </w:r>
      <w:r>
        <w:t>tasets are archived in the EDI data repository, they are discoverable and accessible through the EDI Data Portal, and through DataONE by extension of EDI’s participation as a DataONE member node.</w:t>
      </w:r>
    </w:p>
    <w:p w14:paraId="36C0B1BF" w14:textId="7C2518AD" w:rsidR="00673884" w:rsidRDefault="001953A5">
      <w:pPr>
        <w:pStyle w:val="Heading2"/>
      </w:pPr>
      <w:bookmarkStart w:id="92" w:name="education-and-outreach"/>
      <w:bookmarkEnd w:id="43"/>
      <w:ins w:id="93" w:author="Dan Childers" w:date="2022-03-10T11:20:00Z">
        <w:r>
          <w:t>E</w:t>
        </w:r>
      </w:ins>
      <w:del w:id="94" w:author="Dan Childers" w:date="2022-03-10T11:20:00Z">
        <w:r w:rsidR="00E17FA1" w:rsidDel="001953A5">
          <w:delText>e</w:delText>
        </w:r>
      </w:del>
      <w:r w:rsidR="00E17FA1">
        <w:t>ducation and outreach</w:t>
      </w:r>
    </w:p>
    <w:p w14:paraId="196FC33B" w14:textId="170A4522" w:rsidR="00673884" w:rsidRDefault="00E17FA1">
      <w:pPr>
        <w:pStyle w:val="FirstParagraph"/>
      </w:pPr>
      <w:r>
        <w:t>The Information Manager makes an exte</w:t>
      </w:r>
      <w:r>
        <w:t>nsive effort to educate CAP investigators</w:t>
      </w:r>
      <w:ins w:id="95" w:author="Dan Childers" w:date="2022-03-10T11:20:00Z">
        <w:r w:rsidR="001953A5">
          <w:t>,</w:t>
        </w:r>
      </w:ins>
      <w:r>
        <w:t xml:space="preserve"> </w:t>
      </w:r>
      <w:del w:id="96" w:author="Dan Childers" w:date="2022-03-10T11:20:00Z">
        <w:r w:rsidDel="001953A5">
          <w:delText xml:space="preserve">and </w:delText>
        </w:r>
      </w:del>
      <w:proofErr w:type="gramStart"/>
      <w:r>
        <w:t xml:space="preserve">staff </w:t>
      </w:r>
      <w:ins w:id="97" w:author="Dan Childers" w:date="2022-03-10T11:20:00Z">
        <w:r w:rsidR="001953A5">
          <w:t>,</w:t>
        </w:r>
        <w:proofErr w:type="gramEnd"/>
        <w:r w:rsidR="001953A5">
          <w:t xml:space="preserve"> and the ASU community in general </w:t>
        </w:r>
      </w:ins>
      <w:r>
        <w:t xml:space="preserve">about data management resources and expectations, and works to keep data management highly visible within </w:t>
      </w:r>
      <w:ins w:id="98" w:author="Dan Childers" w:date="2022-03-10T11:21:00Z">
        <w:r w:rsidR="001953A5">
          <w:t>CAP</w:t>
        </w:r>
      </w:ins>
      <w:del w:id="99" w:author="Dan Childers" w:date="2022-03-10T11:20:00Z">
        <w:r w:rsidDel="001953A5">
          <w:delText>the</w:delText>
        </w:r>
        <w:r w:rsidDel="001953A5">
          <w:delText xml:space="preserve"> project</w:delText>
        </w:r>
      </w:del>
      <w:r>
        <w:t>. Many interactions with students are at the time of data publication, and CAP’s intern</w:t>
      </w:r>
      <w:r>
        <w:t>al funding mechanisms (e.g., CAP Grad Grants) are structured to encourage students to submit their data and metadata upon completion of their research. However, there are many venues through which the Information Manager interacts with students and other p</w:t>
      </w:r>
      <w:r>
        <w:t xml:space="preserve">roject investigators earlier in the research process, including data management introductions and overviews given by the Information Manager at the CAP annual All Scientists Meeting, at </w:t>
      </w:r>
      <w:del w:id="100" w:author="Dan Childers" w:date="2022-03-10T11:21:00Z">
        <w:r w:rsidDel="001953A5">
          <w:delText xml:space="preserve">an </w:delText>
        </w:r>
      </w:del>
      <w:ins w:id="101" w:author="Dan Childers" w:date="2022-03-10T11:21:00Z">
        <w:r w:rsidR="001953A5">
          <w:t>the</w:t>
        </w:r>
        <w:r w:rsidR="001953A5">
          <w:t xml:space="preserve"> </w:t>
        </w:r>
      </w:ins>
      <w:r>
        <w:t>annual fall welcome for new participants, and through invited semin</w:t>
      </w:r>
      <w:r>
        <w:t xml:space="preserve">ars. </w:t>
      </w:r>
      <w:commentRangeStart w:id="102"/>
      <w:r>
        <w:t>CAP students are encouraged also to take a course taught by</w:t>
      </w:r>
      <w:del w:id="103" w:author="Dan Childers" w:date="2022-03-10T11:21:00Z">
        <w:r w:rsidDel="001953A5">
          <w:delText xml:space="preserve"> S.</w:delText>
        </w:r>
      </w:del>
      <w:r>
        <w:t xml:space="preserve"> Earl on research data management best practices offered through the ASU School of Sustainability.</w:t>
      </w:r>
      <w:commentRangeEnd w:id="102"/>
      <w:r w:rsidR="001953A5">
        <w:rPr>
          <w:rStyle w:val="CommentReference"/>
        </w:rPr>
        <w:commentReference w:id="102"/>
      </w:r>
    </w:p>
    <w:p w14:paraId="6FA175EA" w14:textId="0189BCDB" w:rsidR="00673884" w:rsidRDefault="00946C6C">
      <w:pPr>
        <w:pStyle w:val="Heading2"/>
      </w:pPr>
      <w:bookmarkStart w:id="104" w:name="X27f0235532e9c652badac06a48f4ddc977561f7"/>
      <w:bookmarkEnd w:id="92"/>
      <w:ins w:id="105" w:author="Dan Childers" w:date="2022-03-10T11:25:00Z">
        <w:r>
          <w:t>C</w:t>
        </w:r>
      </w:ins>
      <w:del w:id="106" w:author="Dan Childers" w:date="2022-03-10T11:25:00Z">
        <w:r w:rsidR="00E17FA1" w:rsidDel="00946C6C">
          <w:delText>c</w:delText>
        </w:r>
      </w:del>
      <w:r w:rsidR="00E17FA1">
        <w:t xml:space="preserve">ontributions to LTER Network and </w:t>
      </w:r>
      <w:ins w:id="107" w:author="Dan Childers" w:date="2022-03-10T11:25:00Z">
        <w:r>
          <w:t xml:space="preserve">other </w:t>
        </w:r>
      </w:ins>
      <w:r w:rsidR="00E17FA1">
        <w:t>research communities</w:t>
      </w:r>
    </w:p>
    <w:p w14:paraId="203576CA" w14:textId="729B929D" w:rsidR="00673884" w:rsidRDefault="00E17FA1">
      <w:pPr>
        <w:pStyle w:val="FirstParagraph"/>
      </w:pPr>
      <w:r>
        <w:t>CAP has and will continue to demons</w:t>
      </w:r>
      <w:r>
        <w:t xml:space="preserve">trate its strong commitment to contributing to informatics within the LTER Network and the data management community </w:t>
      </w:r>
      <w:ins w:id="108" w:author="Dan Childers" w:date="2022-03-10T11:25:00Z">
        <w:r w:rsidR="00946C6C">
          <w:t xml:space="preserve">in </w:t>
        </w:r>
      </w:ins>
      <w:r>
        <w:t>general</w:t>
      </w:r>
      <w:del w:id="109" w:author="Dan Childers" w:date="2022-03-10T11:25:00Z">
        <w:r w:rsidDel="00946C6C">
          <w:delText>ly</w:delText>
        </w:r>
      </w:del>
      <w:r>
        <w:t>. The Information Manager participates in all Network information meetings and activities, and recently concluded a five-year term</w:t>
      </w:r>
      <w:r>
        <w:t xml:space="preserve"> as a member of the LTER Information Management Executive Committee (IM Exec), serving as co-chair of the committee for the past three years. The Information Manager contributes to other community-wide efforts (e.g., is a contributing author of Ecological </w:t>
      </w:r>
      <w:r>
        <w:t>Metadata Language version 2.2.0), participates in and presents at numerous scientific conferences, and contributes to scientific</w:t>
      </w:r>
      <w:del w:id="110" w:author="Dan Childers" w:date="2022-03-10T11:26:00Z">
        <w:r w:rsidDel="00946C6C">
          <w:delText>-</w:delText>
        </w:r>
      </w:del>
      <w:r>
        <w:t xml:space="preserve"> and informatics</w:t>
      </w:r>
      <w:del w:id="111" w:author="Dan Childers" w:date="2022-03-10T11:26:00Z">
        <w:r w:rsidDel="00946C6C">
          <w:delText>-</w:delText>
        </w:r>
        <w:r w:rsidDel="00946C6C">
          <w:delText>focused</w:delText>
        </w:r>
      </w:del>
      <w:r>
        <w:t xml:space="preserve"> publications. </w:t>
      </w:r>
      <w:del w:id="112" w:author="Dan Childers" w:date="2022-03-10T11:26:00Z">
        <w:r w:rsidDel="00946C6C">
          <w:delText xml:space="preserve">S. </w:delText>
        </w:r>
      </w:del>
      <w:r>
        <w:t>Earl</w:t>
      </w:r>
      <w:ins w:id="113" w:author="Dan Childers" w:date="2022-03-10T11:26:00Z">
        <w:r w:rsidR="00946C6C">
          <w:t xml:space="preserve"> also</w:t>
        </w:r>
      </w:ins>
      <w:r>
        <w:t xml:space="preserve"> served as the embedded data manager for an LTER synthesis working group that add</w:t>
      </w:r>
      <w:r>
        <w:t xml:space="preserve">ressed soil organic matter dynamics; this effort not only resulted in numerous scientific </w:t>
      </w:r>
      <w:proofErr w:type="gramStart"/>
      <w:r>
        <w:t>publications, but</w:t>
      </w:r>
      <w:proofErr w:type="gramEnd"/>
      <w:r>
        <w:t xml:space="preserve"> dovetailed with the establishment of an Earth Science Information Partnership (ESIP) cluster focused on soil ecology </w:t>
      </w:r>
      <w:r>
        <w:lastRenderedPageBreak/>
        <w:t xml:space="preserve">semantics and informatics </w:t>
      </w:r>
      <w:del w:id="114" w:author="Dan Childers" w:date="2022-03-10T11:26:00Z">
        <w:r w:rsidDel="00946C6C">
          <w:delText xml:space="preserve">to </w:delText>
        </w:r>
      </w:del>
      <w:ins w:id="115" w:author="Dan Childers" w:date="2022-03-10T11:26:00Z">
        <w:r w:rsidR="00946C6C">
          <w:t>for</w:t>
        </w:r>
        <w:r w:rsidR="00946C6C">
          <w:t xml:space="preserve"> </w:t>
        </w:r>
      </w:ins>
      <w:r>
        <w:t>wh</w:t>
      </w:r>
      <w:r>
        <w:t xml:space="preserve">ich </w:t>
      </w:r>
      <w:del w:id="116" w:author="Dan Childers" w:date="2022-03-10T11:26:00Z">
        <w:r w:rsidDel="00946C6C">
          <w:delText xml:space="preserve">S. </w:delText>
        </w:r>
      </w:del>
      <w:r>
        <w:t xml:space="preserve">Earl is a coordinating member. Additionally, </w:t>
      </w:r>
      <w:del w:id="117" w:author="Dan Childers" w:date="2022-03-10T11:26:00Z">
        <w:r w:rsidDel="00946C6C">
          <w:delText xml:space="preserve">S. </w:delText>
        </w:r>
      </w:del>
      <w:r>
        <w:t xml:space="preserve">Earl is a contributing member </w:t>
      </w:r>
      <w:del w:id="118" w:author="Dan Childers" w:date="2022-03-10T11:27:00Z">
        <w:r w:rsidDel="00946C6C">
          <w:delText xml:space="preserve">to </w:delText>
        </w:r>
      </w:del>
      <w:ins w:id="119" w:author="Dan Childers" w:date="2022-03-10T11:27:00Z">
        <w:r w:rsidR="00946C6C">
          <w:t>of</w:t>
        </w:r>
        <w:r w:rsidR="00946C6C">
          <w:t xml:space="preserve"> </w:t>
        </w:r>
      </w:ins>
      <w:r>
        <w:t>a recently funded NSF Science and Technology Center (</w:t>
      </w:r>
      <w:ins w:id="120" w:author="Dan Childers" w:date="2022-03-10T11:27:00Z">
        <w:r w:rsidR="00946C6C">
          <w:t xml:space="preserve">the </w:t>
        </w:r>
      </w:ins>
      <w:r>
        <w:t>Science and Technologies for Phosphorus Sustainability</w:t>
      </w:r>
      <w:ins w:id="121" w:author="Dan Childers" w:date="2022-03-10T11:27:00Z">
        <w:r w:rsidR="00946C6C">
          <w:t xml:space="preserve">, or </w:t>
        </w:r>
      </w:ins>
      <w:del w:id="122" w:author="Dan Childers" w:date="2022-03-10T11:27:00Z">
        <w:r w:rsidDel="00946C6C">
          <w:delText xml:space="preserve"> (</w:delText>
        </w:r>
      </w:del>
      <w:r>
        <w:t>STEPS</w:t>
      </w:r>
      <w:ins w:id="123" w:author="Dan Childers" w:date="2022-03-10T11:27:00Z">
        <w:r w:rsidR="00946C6C">
          <w:t>, project</w:t>
        </w:r>
      </w:ins>
      <w:del w:id="124" w:author="Dan Childers" w:date="2022-03-10T11:27:00Z">
        <w:r w:rsidDel="00946C6C">
          <w:delText>)</w:delText>
        </w:r>
      </w:del>
      <w:r>
        <w:t xml:space="preserve">), serving as a liaison between CAP and </w:t>
      </w:r>
      <w:del w:id="125" w:author="Dan Childers" w:date="2022-03-10T11:27:00Z">
        <w:r w:rsidDel="00946C6C">
          <w:delText xml:space="preserve">the </w:delText>
        </w:r>
      </w:del>
      <w:r>
        <w:t>STEPS</w:t>
      </w:r>
      <w:del w:id="126" w:author="Dan Childers" w:date="2022-03-10T11:27:00Z">
        <w:r w:rsidDel="00946C6C">
          <w:delText xml:space="preserve"> STC</w:delText>
        </w:r>
      </w:del>
      <w:r>
        <w:t>.</w:t>
      </w:r>
    </w:p>
    <w:p w14:paraId="3E1AE2B3" w14:textId="7283920D" w:rsidR="00673884" w:rsidRDefault="00946C6C">
      <w:pPr>
        <w:pStyle w:val="Heading2"/>
      </w:pPr>
      <w:bookmarkStart w:id="127" w:name="milestones-and-future-initiatives"/>
      <w:bookmarkEnd w:id="104"/>
      <w:ins w:id="128" w:author="Dan Childers" w:date="2022-03-10T11:27:00Z">
        <w:r>
          <w:t>M</w:t>
        </w:r>
      </w:ins>
      <w:del w:id="129" w:author="Dan Childers" w:date="2022-03-10T11:27:00Z">
        <w:r w:rsidR="00E17FA1" w:rsidDel="00946C6C">
          <w:delText>m</w:delText>
        </w:r>
      </w:del>
      <w:r w:rsidR="00E17FA1">
        <w:t>ilestones and future initiatives</w:t>
      </w:r>
    </w:p>
    <w:p w14:paraId="2877B329" w14:textId="75FF83FE" w:rsidR="00673884" w:rsidRDefault="00E17FA1">
      <w:pPr>
        <w:pStyle w:val="FirstParagraph"/>
      </w:pPr>
      <w:r>
        <w:t xml:space="preserve">Though CAP’s robust and effective approach to IM meets or exceeds all Network standards and expectations, the Information Manager strives continually to improve CAP IM. Implementing a </w:t>
      </w:r>
      <w:proofErr w:type="gramStart"/>
      <w:r>
        <w:t>much improved</w:t>
      </w:r>
      <w:proofErr w:type="gramEnd"/>
      <w:r>
        <w:t xml:space="preserve"> data catalog is an exa</w:t>
      </w:r>
      <w:r>
        <w:t>mple of an IM improvement since the last proposal, and there are several areas in which CAP is planning improvements during CAP V</w:t>
      </w:r>
      <w:ins w:id="130" w:author="Dan Childers" w:date="2022-03-10T11:28:00Z">
        <w:r w:rsidR="00946C6C">
          <w:t>:</w:t>
        </w:r>
      </w:ins>
      <w:del w:id="131" w:author="Dan Childers" w:date="2022-03-10T11:28:00Z">
        <w:r w:rsidDel="00946C6C">
          <w:delText>.</w:delText>
        </w:r>
      </w:del>
    </w:p>
    <w:p w14:paraId="13210656" w14:textId="05C92453" w:rsidR="00673884" w:rsidRDefault="00E17FA1">
      <w:pPr>
        <w:pStyle w:val="BodyText"/>
      </w:pPr>
      <w:r>
        <w:rPr>
          <w:i/>
        </w:rPr>
        <w:t xml:space="preserve">Improved discoverability of data </w:t>
      </w:r>
      <w:del w:id="132" w:author="Dan Childers" w:date="2022-03-10T11:28:00Z">
        <w:r w:rsidDel="001B2F78">
          <w:rPr>
            <w:i/>
          </w:rPr>
          <w:delText xml:space="preserve">on </w:delText>
        </w:r>
      </w:del>
      <w:ins w:id="133" w:author="Dan Childers" w:date="2022-03-10T11:28:00Z">
        <w:r w:rsidR="001B2F78">
          <w:rPr>
            <w:i/>
          </w:rPr>
          <w:t>through</w:t>
        </w:r>
        <w:r w:rsidR="001B2F78">
          <w:rPr>
            <w:i/>
          </w:rPr>
          <w:t xml:space="preserve"> </w:t>
        </w:r>
      </w:ins>
      <w:r>
        <w:rPr>
          <w:i/>
        </w:rPr>
        <w:t xml:space="preserve">the </w:t>
      </w:r>
      <w:del w:id="134" w:author="Dan Childers" w:date="2022-03-10T11:28:00Z">
        <w:r w:rsidDel="001B2F78">
          <w:rPr>
            <w:i/>
          </w:rPr>
          <w:delText xml:space="preserve">project </w:delText>
        </w:r>
      </w:del>
      <w:ins w:id="135" w:author="Dan Childers" w:date="2022-03-10T11:28:00Z">
        <w:r w:rsidR="001B2F78">
          <w:rPr>
            <w:i/>
          </w:rPr>
          <w:t>CAP</w:t>
        </w:r>
        <w:r w:rsidR="001B2F78">
          <w:rPr>
            <w:i/>
          </w:rPr>
          <w:t xml:space="preserve"> </w:t>
        </w:r>
      </w:ins>
      <w:r>
        <w:rPr>
          <w:i/>
        </w:rPr>
        <w:t>website</w:t>
      </w:r>
      <w:r>
        <w:t>: Since the last proposal, CAP has implemented a new approach to provi</w:t>
      </w:r>
      <w:r>
        <w:t xml:space="preserve">ding a catalog of </w:t>
      </w:r>
      <w:del w:id="136" w:author="Dan Childers" w:date="2022-03-10T11:28:00Z">
        <w:r w:rsidDel="001B2F78">
          <w:delText xml:space="preserve">project </w:delText>
        </w:r>
      </w:del>
      <w:r>
        <w:t>data on the CAP website. Whereas the previous approach required maintaining local copies of dataset metadata and data, the new approach employs RESTful web services to access dataset holdings in EDI. This streamlined approach is c</w:t>
      </w:r>
      <w:r>
        <w:t xml:space="preserve">onsiderably more efficient than maintaining two parallel catalogs of identical data </w:t>
      </w:r>
      <w:del w:id="137" w:author="Dan Childers" w:date="2022-03-10T11:29:00Z">
        <w:r w:rsidDel="001B2F78">
          <w:delText xml:space="preserve">but </w:delText>
        </w:r>
      </w:del>
      <w:ins w:id="138" w:author="Dan Childers" w:date="2022-03-10T11:29:00Z">
        <w:r w:rsidR="001B2F78">
          <w:t>that</w:t>
        </w:r>
        <w:r w:rsidR="001B2F78">
          <w:t xml:space="preserve"> </w:t>
        </w:r>
      </w:ins>
      <w:r>
        <w:t>draw</w:t>
      </w:r>
      <w:del w:id="139" w:author="Dan Childers" w:date="2022-03-10T11:29:00Z">
        <w:r w:rsidDel="001B2F78">
          <w:delText>ing</w:delText>
        </w:r>
      </w:del>
      <w:r>
        <w:t xml:space="preserve"> from different sources</w:t>
      </w:r>
      <w:ins w:id="140" w:author="Dan Childers" w:date="2022-03-10T11:29:00Z">
        <w:r w:rsidR="001B2F78">
          <w:t>. It</w:t>
        </w:r>
      </w:ins>
      <w:del w:id="141" w:author="Dan Childers" w:date="2022-03-10T11:29:00Z">
        <w:r w:rsidDel="001B2F78">
          <w:delText>,</w:delText>
        </w:r>
      </w:del>
      <w:r>
        <w:t xml:space="preserve"> allows CAP to harness the excellent search capabilities provided by the </w:t>
      </w:r>
      <w:proofErr w:type="gramStart"/>
      <w:r>
        <w:t>EDI, and</w:t>
      </w:r>
      <w:proofErr w:type="gramEnd"/>
      <w:r>
        <w:t xml:space="preserve"> eliminates potential versioning conflicts that could ar</w:t>
      </w:r>
      <w:r>
        <w:t>ise from drawing like data from different systems.</w:t>
      </w:r>
    </w:p>
    <w:p w14:paraId="74FCCDEE" w14:textId="19129ACE" w:rsidR="00673884" w:rsidRDefault="00E17FA1">
      <w:pPr>
        <w:pStyle w:val="BodyText"/>
      </w:pPr>
      <w:r>
        <w:rPr>
          <w:i/>
        </w:rPr>
        <w:t>Improved access and interpretability of data</w:t>
      </w:r>
      <w:r>
        <w:t xml:space="preserve">: As detailed throughout this data management plan, making project data available to CAP investigators and the scientific community is a fundamental goal of CAP </w:t>
      </w:r>
      <w:r>
        <w:t xml:space="preserve">IM. However, while CAP IM is meeting this goal in a technical sense, as </w:t>
      </w:r>
      <w:ins w:id="142" w:author="Dan Childers" w:date="2022-03-10T11:29:00Z">
        <w:r w:rsidR="001B2F78">
          <w:t xml:space="preserve">was </w:t>
        </w:r>
      </w:ins>
      <w:r>
        <w:t xml:space="preserve">highlighted in CAP’s </w:t>
      </w:r>
      <w:ins w:id="143" w:author="Dan Childers" w:date="2022-03-10T11:30:00Z">
        <w:r w:rsidR="001B2F78">
          <w:t xml:space="preserve">2020 </w:t>
        </w:r>
      </w:ins>
      <w:r>
        <w:t xml:space="preserve">mid-term review, that data are accessible in a public repository such as EDI does not necessarily translate to actionable data. That is, most CAP </w:t>
      </w:r>
      <w:del w:id="144" w:author="Dan Childers" w:date="2022-03-10T11:30:00Z">
        <w:r w:rsidDel="001B2F78">
          <w:delText xml:space="preserve">project </w:delText>
        </w:r>
      </w:del>
      <w:r>
        <w:t xml:space="preserve">data are </w:t>
      </w:r>
      <w:r>
        <w:t>by nature academic</w:t>
      </w:r>
      <w:del w:id="145" w:author="Dan Childers" w:date="2022-03-10T11:30:00Z">
        <w:r w:rsidDel="001B2F78">
          <w:delText>,</w:delText>
        </w:r>
      </w:del>
      <w:r>
        <w:t xml:space="preserve"> and, even with rich metadata, can be difficult to interpret and reuse (the </w:t>
      </w:r>
      <w:proofErr w:type="gramStart"/>
      <w:r>
        <w:t>ultimate goal</w:t>
      </w:r>
      <w:proofErr w:type="gramEnd"/>
      <w:r>
        <w:t>) by an investigator not directly involved with the data collection. Improving not just the accessibility but the interpretability of CAP data is an</w:t>
      </w:r>
      <w:r>
        <w:t xml:space="preserve"> important goal for CAP V, which </w:t>
      </w:r>
      <w:del w:id="146" w:author="Dan Childers" w:date="2022-03-10T11:30:00Z">
        <w:r w:rsidDel="001B2F78">
          <w:delText xml:space="preserve">we </w:delText>
        </w:r>
      </w:del>
      <w:r>
        <w:t xml:space="preserve">will </w:t>
      </w:r>
      <w:proofErr w:type="spellStart"/>
      <w:ins w:id="147" w:author="Dan Childers" w:date="2022-03-10T11:30:00Z">
        <w:r w:rsidR="001B2F78">
          <w:t>be</w:t>
        </w:r>
      </w:ins>
      <w:r>
        <w:t>address</w:t>
      </w:r>
      <w:ins w:id="148" w:author="Dan Childers" w:date="2022-03-10T11:30:00Z">
        <w:r w:rsidR="001B2F78">
          <w:t>ed</w:t>
        </w:r>
      </w:ins>
      <w:proofErr w:type="spellEnd"/>
      <w:r>
        <w:t>, in part, by presenting interactive visualizations of signature CAP datasets on the website. We envision that such visualizations will be useful exploratory tools for not only the scientific community but fo</w:t>
      </w:r>
      <w:r>
        <w:t>r K-</w:t>
      </w:r>
      <w:ins w:id="149" w:author="Dan Childers" w:date="2022-03-10T11:31:00Z">
        <w:r w:rsidR="001B2F78">
          <w:t>12 students</w:t>
        </w:r>
      </w:ins>
      <w:del w:id="150" w:author="Dan Childers" w:date="2022-03-10T11:31:00Z">
        <w:r w:rsidDel="001B2F78">
          <w:delText>8</w:delText>
        </w:r>
      </w:del>
      <w:r>
        <w:t xml:space="preserve"> and citizen scientists as well.</w:t>
      </w:r>
    </w:p>
    <w:p w14:paraId="2175289C" w14:textId="27DDE2D3" w:rsidR="00673884" w:rsidRDefault="00E17FA1">
      <w:pPr>
        <w:pStyle w:val="BodyText"/>
      </w:pPr>
      <w:r>
        <w:rPr>
          <w:i/>
        </w:rPr>
        <w:t>Expanded venues for data</w:t>
      </w:r>
      <w:ins w:id="151" w:author="Dan Childers" w:date="2022-03-10T11:31:00Z">
        <w:r w:rsidR="001B2F78">
          <w:rPr>
            <w:i/>
          </w:rPr>
          <w:t xml:space="preserve"> </w:t>
        </w:r>
      </w:ins>
      <w:del w:id="152" w:author="Dan Childers" w:date="2022-03-10T11:31:00Z">
        <w:r w:rsidDel="001B2F78">
          <w:rPr>
            <w:i/>
          </w:rPr>
          <w:delText>-</w:delText>
        </w:r>
      </w:del>
      <w:r>
        <w:rPr>
          <w:i/>
        </w:rPr>
        <w:t>management training</w:t>
      </w:r>
      <w:r>
        <w:t>: The</w:t>
      </w:r>
      <w:ins w:id="153" w:author="Dan Childers" w:date="2022-03-10T11:31:00Z">
        <w:r w:rsidR="001B2F78">
          <w:t xml:space="preserve"> graduate-level</w:t>
        </w:r>
      </w:ins>
      <w:r>
        <w:t xml:space="preserve"> research data management course </w:t>
      </w:r>
      <w:del w:id="154" w:author="Dan Childers" w:date="2022-03-10T11:31:00Z">
        <w:r w:rsidDel="001B2F78">
          <w:delText xml:space="preserve">offered </w:delText>
        </w:r>
      </w:del>
      <w:ins w:id="155" w:author="Dan Childers" w:date="2022-03-10T11:31:00Z">
        <w:r w:rsidR="001B2F78">
          <w:t>that Earl teaches</w:t>
        </w:r>
        <w:r w:rsidR="001B2F78">
          <w:t xml:space="preserve"> </w:t>
        </w:r>
      </w:ins>
      <w:r>
        <w:t xml:space="preserve">through the ASU School of Sustainability </w:t>
      </w:r>
      <w:del w:id="156" w:author="Dan Childers" w:date="2022-03-10T11:31:00Z">
        <w:r w:rsidDel="001B2F78">
          <w:delText xml:space="preserve">and taught by S. Earl </w:delText>
        </w:r>
      </w:del>
      <w:r>
        <w:t xml:space="preserve">has been a resounding success, earning strong reviews in each of </w:t>
      </w:r>
      <w:r>
        <w:t xml:space="preserve">the five years it has been taught. However, graduate students must maintain a careful balance among commitments, which often puts a semester-long course out of reach. </w:t>
      </w:r>
      <w:ins w:id="157" w:author="Dan Childers" w:date="2022-03-10T11:32:00Z">
        <w:r w:rsidR="001B2F78">
          <w:t xml:space="preserve">As a result, </w:t>
        </w:r>
      </w:ins>
      <w:del w:id="158" w:author="Dan Childers" w:date="2022-03-10T11:32:00Z">
        <w:r w:rsidDel="001B2F78">
          <w:delText xml:space="preserve">S. </w:delText>
        </w:r>
      </w:del>
      <w:r>
        <w:t>Earl</w:t>
      </w:r>
      <w:ins w:id="159" w:author="Dan Childers" w:date="2022-03-10T11:32:00Z">
        <w:r w:rsidR="001B2F78">
          <w:t xml:space="preserve"> is</w:t>
        </w:r>
      </w:ins>
      <w:del w:id="160" w:author="Dan Childers" w:date="2022-03-10T11:32:00Z">
        <w:r w:rsidDel="001B2F78">
          <w:delText>,</w:delText>
        </w:r>
      </w:del>
      <w:r>
        <w:t xml:space="preserve"> working with the ASU Research Data Management Office and ASU Library </w:t>
      </w:r>
      <w:del w:id="161" w:author="Dan Childers" w:date="2022-03-10T11:32:00Z">
        <w:r w:rsidDel="001B2F78">
          <w:delText xml:space="preserve">are </w:delText>
        </w:r>
      </w:del>
      <w:ins w:id="162" w:author="Dan Childers" w:date="2022-03-10T11:32:00Z">
        <w:r w:rsidR="001B2F78">
          <w:t>to</w:t>
        </w:r>
        <w:r w:rsidR="001B2F78">
          <w:t xml:space="preserve"> </w:t>
        </w:r>
      </w:ins>
      <w:r>
        <w:t>develop</w:t>
      </w:r>
      <w:ins w:id="163" w:author="Dan Childers" w:date="2022-03-10T11:32:00Z">
        <w:r w:rsidR="001B2F78">
          <w:t xml:space="preserve"> </w:t>
        </w:r>
      </w:ins>
      <w:del w:id="164" w:author="Dan Childers" w:date="2022-03-10T11:32:00Z">
        <w:r w:rsidDel="001B2F78">
          <w:delText xml:space="preserve">ing </w:delText>
        </w:r>
      </w:del>
      <w:r>
        <w:t>shorter, workshop-style (</w:t>
      </w:r>
      <w:proofErr w:type="spellStart"/>
      <w:r>
        <w:t>sensu</w:t>
      </w:r>
      <w:proofErr w:type="spellEnd"/>
      <w:r>
        <w:t xml:space="preserve"> Software Carpentry) </w:t>
      </w:r>
      <w:del w:id="165" w:author="Dan Childers" w:date="2022-03-10T11:32:00Z">
        <w:r w:rsidDel="001B2F78">
          <w:delText xml:space="preserve">opportunities </w:delText>
        </w:r>
      </w:del>
      <w:ins w:id="166" w:author="Dan Childers" w:date="2022-03-10T11:32:00Z">
        <w:r w:rsidR="001B2F78">
          <w:t>educational module</w:t>
        </w:r>
        <w:r w:rsidR="001B2F78">
          <w:t xml:space="preserve"> </w:t>
        </w:r>
      </w:ins>
      <w:r>
        <w:t>to provide CAP and other graduate students essential data management training</w:t>
      </w:r>
      <w:ins w:id="167" w:author="Dan Childers" w:date="2022-03-10T11:32:00Z">
        <w:r w:rsidR="001B2F78">
          <w:t xml:space="preserve"> that is available to</w:t>
        </w:r>
      </w:ins>
      <w:ins w:id="168" w:author="Dan Childers" w:date="2022-03-10T11:33:00Z">
        <w:r w:rsidR="001B2F78">
          <w:t xml:space="preserve"> them any time</w:t>
        </w:r>
      </w:ins>
      <w:r>
        <w:t>.</w:t>
      </w:r>
      <w:bookmarkEnd w:id="2"/>
      <w:bookmarkEnd w:id="127"/>
    </w:p>
    <w:sectPr w:rsidR="00673884">
      <w:pgSz w:w="12240" w:h="15840"/>
      <w:pgMar w:top="1440" w:right="1440" w:bottom="1440" w:left="1440" w:header="0" w:footer="0" w:gutter="0"/>
      <w:cols w:space="720"/>
      <w:formProt w:val="0"/>
      <w:docGrid w:linePitch="24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2" w:author="Dan Childers" w:date="2022-03-10T11:22:00Z" w:initials="DC">
    <w:p w14:paraId="14135140" w14:textId="21DD50BC" w:rsidR="001953A5" w:rsidRDefault="001953A5">
      <w:pPr>
        <w:pStyle w:val="CommentText"/>
      </w:pPr>
      <w:r>
        <w:rPr>
          <w:rStyle w:val="CommentReference"/>
        </w:rPr>
        <w:annotationRef/>
      </w:r>
      <w:proofErr w:type="spellStart"/>
      <w:r>
        <w:t>Stevan</w:t>
      </w:r>
      <w:proofErr w:type="spellEnd"/>
      <w:r>
        <w:t>, I think you should make a bigger deal out of this. It’s an important and valuable contribution! I would even make it the 2</w:t>
      </w:r>
      <w:r w:rsidRPr="001953A5">
        <w:rPr>
          <w:vertAlign w:val="superscript"/>
        </w:rPr>
        <w:t>nd</w:t>
      </w:r>
      <w:r>
        <w:t xml:space="preserve"> sentence of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1351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45DDB" w16cex:dateUtc="2022-03-10T18: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135140" w16cid:durableId="25D45D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C4598" w14:textId="77777777" w:rsidR="00E17FA1" w:rsidRDefault="00E17FA1">
      <w:pPr>
        <w:spacing w:after="0"/>
      </w:pPr>
      <w:r>
        <w:separator/>
      </w:r>
    </w:p>
  </w:endnote>
  <w:endnote w:type="continuationSeparator" w:id="0">
    <w:p w14:paraId="3B2CB5F3" w14:textId="77777777" w:rsidR="00E17FA1" w:rsidRDefault="00E17F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1"/>
    <w:family w:val="roman"/>
    <w:pitch w:val="variable"/>
    <w:sig w:usb0="E00002FF" w:usb1="400004FF" w:usb2="00000000" w:usb3="00000000" w:csb0="0000019F" w:csb1="00000000"/>
  </w:font>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5AC04" w14:textId="77777777" w:rsidR="00E17FA1" w:rsidRDefault="00E17FA1">
      <w:r>
        <w:separator/>
      </w:r>
    </w:p>
  </w:footnote>
  <w:footnote w:type="continuationSeparator" w:id="0">
    <w:p w14:paraId="0364B009" w14:textId="77777777" w:rsidR="00E17FA1" w:rsidRDefault="00E17F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1DF228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 Childers">
    <w15:presenceInfo w15:providerId="AD" w15:userId="S::dlchilde@asurite.asu.edu::825243be-9cc2-43fd-bc03-f3498c61c5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953A5"/>
    <w:rsid w:val="001B2F78"/>
    <w:rsid w:val="004E29B3"/>
    <w:rsid w:val="004E37E0"/>
    <w:rsid w:val="00590D07"/>
    <w:rsid w:val="00673884"/>
    <w:rsid w:val="006D50F4"/>
    <w:rsid w:val="00784D58"/>
    <w:rsid w:val="008D6863"/>
    <w:rsid w:val="00926A78"/>
    <w:rsid w:val="00946C6C"/>
    <w:rsid w:val="009945C4"/>
    <w:rsid w:val="00B86B75"/>
    <w:rsid w:val="00BC48D5"/>
    <w:rsid w:val="00C2501D"/>
    <w:rsid w:val="00C36279"/>
    <w:rsid w:val="00D946A5"/>
    <w:rsid w:val="00E17FA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0B4D29"/>
  <w15:docId w15:val="{EAA92F27-228C-2249-9FC3-0F3F1D03D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rFonts w:ascii="Times New Roman" w:hAnsi="Times New Roman"/>
      <w:color w:val="00000A"/>
      <w:sz w:val="22"/>
    </w:rPr>
  </w:style>
  <w:style w:type="paragraph" w:styleId="Heading1">
    <w:name w:val="heading 1"/>
    <w:basedOn w:val="Normal"/>
    <w:uiPriority w:val="9"/>
    <w:qFormat/>
    <w:pPr>
      <w:keepNext/>
      <w:keepLines/>
      <w:spacing w:before="480" w:after="0"/>
      <w:outlineLvl w:val="0"/>
    </w:pPr>
    <w:rPr>
      <w:rFonts w:eastAsiaTheme="majorEastAsia" w:cstheme="majorBidi"/>
      <w:b/>
      <w:bCs/>
      <w:smallCaps/>
      <w:color w:val="000000"/>
      <w:szCs w:val="32"/>
    </w:rPr>
  </w:style>
  <w:style w:type="paragraph" w:styleId="Heading2">
    <w:name w:val="heading 2"/>
    <w:basedOn w:val="Normal"/>
    <w:uiPriority w:val="9"/>
    <w:unhideWhenUsed/>
    <w:qFormat/>
    <w:pPr>
      <w:keepNext/>
      <w:keepLines/>
      <w:spacing w:before="200" w:after="0"/>
      <w:outlineLvl w:val="1"/>
    </w:pPr>
    <w:rPr>
      <w:rFonts w:eastAsiaTheme="majorEastAsia" w:cstheme="majorBidi"/>
      <w:b/>
      <w:bCs/>
      <w:color w:val="000000"/>
      <w:szCs w:val="32"/>
    </w:rPr>
  </w:style>
  <w:style w:type="paragraph" w:styleId="Heading3">
    <w:name w:val="heading 3"/>
    <w:basedOn w:val="Normal"/>
    <w:uiPriority w:val="9"/>
    <w:unhideWhenUsed/>
    <w:qFormat/>
    <w:pPr>
      <w:keepNext/>
      <w:keepLines/>
      <w:spacing w:before="200" w:after="0"/>
      <w:outlineLvl w:val="2"/>
    </w:pPr>
    <w:rPr>
      <w:rFonts w:asciiTheme="majorHAnsi" w:eastAsiaTheme="majorEastAsia" w:hAnsiTheme="majorHAnsi" w:cstheme="majorBidi"/>
      <w:b/>
      <w:bCs/>
      <w:color w:val="000000"/>
      <w:sz w:val="24"/>
      <w:szCs w:val="28"/>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uiPriority w:val="9"/>
    <w:unhideWhenUsed/>
    <w:qFormat/>
    <w:pPr>
      <w:keepNext/>
      <w:keepLines/>
      <w:spacing w:before="200" w:after="0"/>
      <w:jc w:val="center"/>
      <w:outlineLvl w:val="4"/>
    </w:pPr>
    <w:rPr>
      <w:rFonts w:asciiTheme="majorHAnsi" w:eastAsiaTheme="majorEastAsia" w:hAnsiTheme="majorHAnsi" w:cstheme="majorBidi"/>
      <w:b/>
      <w:iCs/>
      <w:color w:val="FF33FF"/>
      <w:sz w:val="28"/>
    </w:rPr>
  </w:style>
  <w:style w:type="paragraph" w:styleId="Heading6">
    <w:name w:val="heading 6"/>
    <w:basedOn w:val="Normal"/>
    <w:uiPriority w:val="9"/>
    <w:unhideWhenUsed/>
    <w:qFormat/>
    <w:pPr>
      <w:keepNext/>
      <w:keepLines/>
      <w:pageBreakBefore/>
      <w:spacing w:before="200" w:after="0"/>
      <w:outlineLvl w:val="5"/>
    </w:pPr>
    <w:rPr>
      <w:rFonts w:eastAsiaTheme="majorEastAsia" w:cstheme="majorBidi"/>
      <w:b/>
      <w:color w:val="FFFF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themeColor="accent1"/>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qFormat/>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color w:val="00000A"/>
    </w:rPr>
  </w:style>
  <w:style w:type="paragraph" w:styleId="Date">
    <w:name w:val="Date"/>
    <w:qFormat/>
    <w:pPr>
      <w:keepNext/>
      <w:keepLines/>
      <w:jc w:val="center"/>
    </w:pPr>
    <w:rPr>
      <w:color w:val="00000A"/>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spacing w:before="240" w:line="259" w:lineRule="auto"/>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Revision">
    <w:name w:val="Revision"/>
    <w:hidden/>
    <w:semiHidden/>
    <w:rsid w:val="00D946A5"/>
    <w:rPr>
      <w:rFonts w:ascii="Times New Roman" w:hAnsi="Times New Roman"/>
      <w:color w:val="00000A"/>
      <w:sz w:val="22"/>
    </w:rPr>
  </w:style>
  <w:style w:type="character" w:styleId="CommentReference">
    <w:name w:val="annotation reference"/>
    <w:basedOn w:val="DefaultParagraphFont"/>
    <w:semiHidden/>
    <w:unhideWhenUsed/>
    <w:rsid w:val="001953A5"/>
    <w:rPr>
      <w:sz w:val="16"/>
      <w:szCs w:val="16"/>
    </w:rPr>
  </w:style>
  <w:style w:type="paragraph" w:styleId="CommentText">
    <w:name w:val="annotation text"/>
    <w:basedOn w:val="Normal"/>
    <w:link w:val="CommentTextChar"/>
    <w:semiHidden/>
    <w:unhideWhenUsed/>
    <w:rsid w:val="001953A5"/>
    <w:rPr>
      <w:sz w:val="20"/>
      <w:szCs w:val="20"/>
    </w:rPr>
  </w:style>
  <w:style w:type="character" w:customStyle="1" w:styleId="CommentTextChar">
    <w:name w:val="Comment Text Char"/>
    <w:basedOn w:val="DefaultParagraphFont"/>
    <w:link w:val="CommentText"/>
    <w:semiHidden/>
    <w:rsid w:val="001953A5"/>
    <w:rPr>
      <w:rFonts w:ascii="Times New Roman" w:hAnsi="Times New Roman"/>
      <w:color w:val="00000A"/>
      <w:sz w:val="20"/>
      <w:szCs w:val="20"/>
    </w:rPr>
  </w:style>
  <w:style w:type="paragraph" w:styleId="CommentSubject">
    <w:name w:val="annotation subject"/>
    <w:basedOn w:val="CommentText"/>
    <w:next w:val="CommentText"/>
    <w:link w:val="CommentSubjectChar"/>
    <w:semiHidden/>
    <w:unhideWhenUsed/>
    <w:rsid w:val="001953A5"/>
    <w:rPr>
      <w:b/>
      <w:bCs/>
    </w:rPr>
  </w:style>
  <w:style w:type="character" w:customStyle="1" w:styleId="CommentSubjectChar">
    <w:name w:val="Comment Subject Char"/>
    <w:basedOn w:val="CommentTextChar"/>
    <w:link w:val="CommentSubject"/>
    <w:semiHidden/>
    <w:rsid w:val="001953A5"/>
    <w:rPr>
      <w:rFonts w:ascii="Times New Roman" w:hAnsi="Times New Roman"/>
      <w:b/>
      <w:bCs/>
      <w:color w:val="00000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2397</Words>
  <Characters>13668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 Childers</dc:creator>
  <cp:keywords/>
  <cp:lastModifiedBy>Dan Childers</cp:lastModifiedBy>
  <cp:revision>5</cp:revision>
  <dcterms:created xsi:type="dcterms:W3CDTF">2022-03-10T17:48:00Z</dcterms:created>
  <dcterms:modified xsi:type="dcterms:W3CDTF">2022-03-10T18:33:00Z</dcterms:modified>
</cp:coreProperties>
</file>